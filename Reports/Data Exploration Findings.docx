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270EC" w14:textId="77777777" w:rsidR="00B14922" w:rsidRDefault="00B14922" w:rsidP="00B14922">
      <w:pPr>
        <w:spacing w:after="0"/>
      </w:pPr>
      <w:r>
        <w:t>Data Exploration Findings:</w:t>
      </w:r>
      <w:r>
        <w:br/>
        <w:t xml:space="preserve">a. Checking first year persistence class (specially checking the </w:t>
      </w:r>
      <w:proofErr w:type="spellStart"/>
      <w:r>
        <w:t>imabalnces</w:t>
      </w:r>
      <w:proofErr w:type="spellEnd"/>
      <w:r>
        <w:t>)</w:t>
      </w:r>
    </w:p>
    <w:p w14:paraId="135099B6" w14:textId="11191474" w:rsidR="00B14922" w:rsidRDefault="00B14922" w:rsidP="00B14922">
      <w:pPr>
        <w:spacing w:after="0"/>
      </w:pPr>
      <w:r>
        <w:br/>
      </w:r>
      <w:r w:rsidRPr="00B14922">
        <w:rPr>
          <w:b/>
          <w:bCs/>
        </w:rPr>
        <w:t xml:space="preserve">About 79.2% of the students in </w:t>
      </w:r>
      <w:r>
        <w:rPr>
          <w:b/>
          <w:bCs/>
        </w:rPr>
        <w:t>the</w:t>
      </w:r>
      <w:r w:rsidRPr="00B14922">
        <w:rPr>
          <w:b/>
          <w:bCs/>
        </w:rPr>
        <w:t xml:space="preserve"> dataset did persist (represented by the value 1).</w:t>
      </w:r>
    </w:p>
    <w:p w14:paraId="16258D06" w14:textId="77777777" w:rsidR="00B14922" w:rsidRDefault="00B14922" w:rsidP="00B14922">
      <w:pPr>
        <w:spacing w:after="0"/>
        <w:rPr>
          <w:b/>
          <w:bCs/>
        </w:rPr>
      </w:pPr>
      <w:r w:rsidRPr="00B14922">
        <w:rPr>
          <w:b/>
          <w:bCs/>
        </w:rPr>
        <w:t>About 20.8% of the students did not persist (represented by the value 0).</w:t>
      </w:r>
    </w:p>
    <w:p w14:paraId="44A24EC8" w14:textId="77777777" w:rsidR="00B14922" w:rsidRPr="00B14922" w:rsidRDefault="00B14922" w:rsidP="00B14922">
      <w:pPr>
        <w:spacing w:after="0"/>
        <w:rPr>
          <w:b/>
          <w:bCs/>
        </w:rPr>
      </w:pPr>
    </w:p>
    <w:p w14:paraId="70B89CE5" w14:textId="5E7EF0E2" w:rsidR="00B2152E" w:rsidRDefault="00B14922" w:rsidP="00B2152E">
      <w:r>
        <w:t>So, roughly 4 out of 5 students in this dataset continued their studies after the first year. This is useful to know because it shows the target variable ('First Year Persistence') isn't perfectly balanced; there are many more students who persisted than those who didn't.</w:t>
      </w:r>
      <w:r>
        <w:br/>
      </w:r>
      <w:r>
        <w:br/>
        <w:t>Possible Solution: SMOTE the goat</w:t>
      </w:r>
      <w:r>
        <w:br/>
      </w:r>
      <w:r>
        <w:br/>
        <w:t>b. Checking the number of missing values in each column</w:t>
      </w:r>
      <w:r w:rsidR="00B2152E">
        <w:t>.</w:t>
      </w:r>
      <w:r w:rsidR="00B2152E">
        <w:br/>
        <w:t xml:space="preserve">This is hard, the high school average mark has the most number of missing values, it is the interesting and </w:t>
      </w:r>
      <w:proofErr w:type="spellStart"/>
      <w:r w:rsidR="00B2152E">
        <w:t>usefull</w:t>
      </w:r>
      <w:proofErr w:type="spellEnd"/>
      <w:r w:rsidR="00B2152E">
        <w:t xml:space="preserve"> one, </w:t>
      </w:r>
      <w:proofErr w:type="spellStart"/>
      <w:r w:rsidR="00B2152E">
        <w:t>sooooo</w:t>
      </w:r>
      <w:proofErr w:type="spellEnd"/>
      <w:r w:rsidR="00B2152E">
        <w:t>….. let’s using another solution to preserve it.</w:t>
      </w:r>
      <w:r w:rsidR="00B2152E">
        <w:br/>
      </w:r>
      <w:r w:rsidR="00B2152E">
        <w:br/>
        <w:t xml:space="preserve">Possible solution: </w:t>
      </w:r>
      <w:r w:rsidR="00B2152E" w:rsidRPr="00B2152E">
        <w:t>Median Imputation + Missing Indicator Column</w:t>
      </w:r>
      <w:r w:rsidR="00B2152E">
        <w:t>, this is big dawg</w:t>
      </w:r>
      <w:r w:rsidR="006860AC">
        <w:t xml:space="preserve"> --</w:t>
      </w:r>
    </w:p>
    <w:p w14:paraId="6F02932C" w14:textId="30B47A90" w:rsidR="00B2152E" w:rsidRDefault="00B2152E" w:rsidP="00B2152E">
      <w:r>
        <w:t>S</w:t>
      </w:r>
      <w:r w:rsidRPr="00B2152E">
        <w:t xml:space="preserve">tart with calculating the median of the non-missing 'High School Average Mark' values, create that new binary indicator column, and then fill the </w:t>
      </w:r>
      <w:proofErr w:type="spellStart"/>
      <w:r w:rsidRPr="00B2152E">
        <w:t>NaNs</w:t>
      </w:r>
      <w:proofErr w:type="spellEnd"/>
      <w:r w:rsidRPr="00B2152E">
        <w:t xml:space="preserve"> in the original column with the calculated median. This gives you a complete dataset to move forward with while acknowledging the original missingness.</w:t>
      </w:r>
    </w:p>
    <w:p w14:paraId="140A9137" w14:textId="77777777" w:rsidR="00B2152E" w:rsidRDefault="00B2152E" w:rsidP="00B2152E"/>
    <w:p w14:paraId="60B05D97" w14:textId="1E3FAA85" w:rsidR="00A75E20" w:rsidRDefault="00B2152E" w:rsidP="00B2152E">
      <w:r>
        <w:t xml:space="preserve">c. Checking the class balance for each </w:t>
      </w:r>
      <w:proofErr w:type="gramStart"/>
      <w:r>
        <w:t>columns</w:t>
      </w:r>
      <w:proofErr w:type="gramEnd"/>
      <w:r>
        <w:t xml:space="preserve"> (This is super fun)</w:t>
      </w:r>
      <w:r w:rsidR="004F34F9">
        <w:br/>
        <w:t>so this number 6 is only the values for school, this dataset only has the values for engineering students.</w:t>
      </w:r>
      <w:r w:rsidR="004F34F9">
        <w:br/>
      </w:r>
      <w:r w:rsidR="004F34F9">
        <w:br/>
        <w:t>Overall, heavy imbalance for most of the columns</w:t>
      </w:r>
      <w:r w:rsidR="004F34F9">
        <w:br/>
      </w:r>
      <w:r w:rsidR="004F34F9">
        <w:br/>
        <w:t>The target class for each of the problems:</w:t>
      </w:r>
    </w:p>
    <w:p w14:paraId="37D59A9D" w14:textId="4777B618" w:rsidR="00A75E20" w:rsidRDefault="00A75E20" w:rsidP="00A75E20">
      <w:r>
        <w:t>1. Problem: Persistence (1st year persistence) - Classification</w:t>
      </w:r>
    </w:p>
    <w:p w14:paraId="18994B3C" w14:textId="77777777" w:rsidR="00A75E20" w:rsidRDefault="00A75E20" w:rsidP="00A75E20">
      <w:r>
        <w:t>Target Column: First Year Persistence</w:t>
      </w:r>
    </w:p>
    <w:p w14:paraId="4BE7FA3D" w14:textId="77777777" w:rsidR="00A75E20" w:rsidRDefault="00A75E20" w:rsidP="00A75E20">
      <w:r>
        <w:t xml:space="preserve">(Required Model): Neural Network (Classification)    </w:t>
      </w:r>
    </w:p>
    <w:p w14:paraId="1D77CDE7" w14:textId="77777777" w:rsidR="00A75E20" w:rsidRDefault="00A75E20" w:rsidP="00A75E20">
      <w:r>
        <w:t>(Other Common Models):</w:t>
      </w:r>
    </w:p>
    <w:p w14:paraId="1822E54C" w14:textId="77777777" w:rsidR="00A75E20" w:rsidRDefault="00A75E20" w:rsidP="00A75E20">
      <w:pPr>
        <w:pStyle w:val="ListParagraph"/>
        <w:numPr>
          <w:ilvl w:val="0"/>
          <w:numId w:val="1"/>
        </w:numPr>
      </w:pPr>
      <w:r>
        <w:t>Logistic Regression (Good baseline)</w:t>
      </w:r>
    </w:p>
    <w:p w14:paraId="0DC347F0" w14:textId="77777777" w:rsidR="00A75E20" w:rsidRDefault="00A75E20" w:rsidP="00A75E20">
      <w:pPr>
        <w:pStyle w:val="ListParagraph"/>
        <w:numPr>
          <w:ilvl w:val="0"/>
          <w:numId w:val="1"/>
        </w:numPr>
      </w:pPr>
      <w:r>
        <w:lastRenderedPageBreak/>
        <w:t>Support Vector Machines (SVM)</w:t>
      </w:r>
    </w:p>
    <w:p w14:paraId="17AB85ED" w14:textId="77777777" w:rsidR="00A75E20" w:rsidRDefault="00A75E20" w:rsidP="00A75E20">
      <w:pPr>
        <w:pStyle w:val="ListParagraph"/>
        <w:numPr>
          <w:ilvl w:val="0"/>
          <w:numId w:val="1"/>
        </w:numPr>
      </w:pPr>
      <w:r>
        <w:t>Random Forest Classifier</w:t>
      </w:r>
    </w:p>
    <w:p w14:paraId="5ED18596" w14:textId="62D5AA19" w:rsidR="00A75E20" w:rsidRDefault="00A75E20" w:rsidP="00A75E20">
      <w:pPr>
        <w:pStyle w:val="ListParagraph"/>
        <w:numPr>
          <w:ilvl w:val="0"/>
          <w:numId w:val="1"/>
        </w:numPr>
      </w:pPr>
      <w:r>
        <w:t>Gradient Boosting Machines (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 xml:space="preserve">, </w:t>
      </w:r>
      <w:proofErr w:type="spellStart"/>
      <w:r>
        <w:t>CatBoost</w:t>
      </w:r>
      <w:proofErr w:type="spellEnd"/>
      <w:r>
        <w:t>) - Often perform very well on tabular data.</w:t>
      </w:r>
      <w:r>
        <w:br/>
      </w:r>
      <w:r>
        <w:br/>
        <w:t>2. Problem: Academic performance (Predicting Second Term GPA) - Regression</w:t>
      </w:r>
    </w:p>
    <w:p w14:paraId="26FEB7FD" w14:textId="77777777" w:rsidR="00A75E20" w:rsidRDefault="00A75E20" w:rsidP="00A75E20">
      <w:r>
        <w:t xml:space="preserve">Target Column: Second Term </w:t>
      </w:r>
      <w:proofErr w:type="spellStart"/>
      <w:r>
        <w:t>Gpa</w:t>
      </w:r>
      <w:proofErr w:type="spellEnd"/>
    </w:p>
    <w:p w14:paraId="14E53F5A" w14:textId="77777777" w:rsidR="00A75E20" w:rsidRDefault="00A75E20" w:rsidP="00A75E20">
      <w:r>
        <w:t xml:space="preserve">(Required Model): Neural Network (Regression)    </w:t>
      </w:r>
    </w:p>
    <w:p w14:paraId="39BC1C63" w14:textId="77777777" w:rsidR="00A75E20" w:rsidRDefault="00A75E20" w:rsidP="00A75E20">
      <w:r>
        <w:t>(Other Common Models):</w:t>
      </w:r>
    </w:p>
    <w:p w14:paraId="0099E0C1" w14:textId="77777777" w:rsidR="00A75E20" w:rsidRDefault="00A75E20" w:rsidP="00A75E20">
      <w:pPr>
        <w:pStyle w:val="ListParagraph"/>
        <w:numPr>
          <w:ilvl w:val="0"/>
          <w:numId w:val="3"/>
        </w:numPr>
      </w:pPr>
      <w:r>
        <w:t>Linear Regression (Good baseline)</w:t>
      </w:r>
    </w:p>
    <w:p w14:paraId="2A4FF6F9" w14:textId="77777777" w:rsidR="00A75E20" w:rsidRDefault="00A75E20" w:rsidP="00A75E20">
      <w:pPr>
        <w:pStyle w:val="ListParagraph"/>
        <w:numPr>
          <w:ilvl w:val="0"/>
          <w:numId w:val="3"/>
        </w:numPr>
      </w:pPr>
      <w:r>
        <w:t>Support Vector Regression (SVR)</w:t>
      </w:r>
    </w:p>
    <w:p w14:paraId="58C28466" w14:textId="77777777" w:rsidR="00A75E20" w:rsidRDefault="00A75E20" w:rsidP="00A75E20">
      <w:pPr>
        <w:pStyle w:val="ListParagraph"/>
        <w:numPr>
          <w:ilvl w:val="0"/>
          <w:numId w:val="3"/>
        </w:numPr>
      </w:pPr>
      <w:r>
        <w:t>Random Forest Regressor</w:t>
      </w:r>
    </w:p>
    <w:p w14:paraId="467C98CE" w14:textId="395E2F82" w:rsidR="00B2152E" w:rsidRPr="00B2152E" w:rsidRDefault="00A75E20" w:rsidP="00A75E20">
      <w:pPr>
        <w:pStyle w:val="ListParagraph"/>
        <w:numPr>
          <w:ilvl w:val="0"/>
          <w:numId w:val="3"/>
        </w:numPr>
      </w:pPr>
      <w:r>
        <w:t>Gradient Boosting Machines (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 xml:space="preserve">, </w:t>
      </w:r>
      <w:proofErr w:type="spellStart"/>
      <w:r>
        <w:t>CatBoost</w:t>
      </w:r>
      <w:proofErr w:type="spellEnd"/>
      <w:r>
        <w:t>) - Also strong for regression on tabular data.</w:t>
      </w:r>
      <w:r w:rsidR="004F34F9">
        <w:br/>
      </w:r>
    </w:p>
    <w:p w14:paraId="69B1F4CD" w14:textId="7567F706" w:rsidR="006F5845" w:rsidRDefault="006F5845" w:rsidP="00B14922"/>
    <w:sectPr w:rsidR="006F5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115C"/>
    <w:multiLevelType w:val="hybridMultilevel"/>
    <w:tmpl w:val="49386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53062"/>
    <w:multiLevelType w:val="hybridMultilevel"/>
    <w:tmpl w:val="CC06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A3DD0"/>
    <w:multiLevelType w:val="hybridMultilevel"/>
    <w:tmpl w:val="43544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727129">
    <w:abstractNumId w:val="0"/>
  </w:num>
  <w:num w:numId="2" w16cid:durableId="2007509507">
    <w:abstractNumId w:val="2"/>
  </w:num>
  <w:num w:numId="3" w16cid:durableId="973944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22"/>
    <w:rsid w:val="00387C92"/>
    <w:rsid w:val="004F34F9"/>
    <w:rsid w:val="004F6A54"/>
    <w:rsid w:val="006860AC"/>
    <w:rsid w:val="006F5845"/>
    <w:rsid w:val="0081429D"/>
    <w:rsid w:val="00A75E20"/>
    <w:rsid w:val="00B14922"/>
    <w:rsid w:val="00B2152E"/>
    <w:rsid w:val="00B32B9E"/>
    <w:rsid w:val="00B932FA"/>
    <w:rsid w:val="00DA7C9E"/>
    <w:rsid w:val="00E07C46"/>
    <w:rsid w:val="00F3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3A950"/>
  <w15:chartTrackingRefBased/>
  <w15:docId w15:val="{E4EB6830-2E54-0F4F-BB69-8B5778AC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8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Poudel</dc:creator>
  <cp:keywords/>
  <dc:description/>
  <cp:lastModifiedBy>Ujjwal Poudel</cp:lastModifiedBy>
  <cp:revision>2</cp:revision>
  <dcterms:created xsi:type="dcterms:W3CDTF">2025-04-04T18:27:00Z</dcterms:created>
  <dcterms:modified xsi:type="dcterms:W3CDTF">2025-04-05T00:58:00Z</dcterms:modified>
</cp:coreProperties>
</file>